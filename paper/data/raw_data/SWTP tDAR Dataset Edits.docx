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Log of SWTP Individual Dataset Edits</w:t>
      </w:r>
    </w:p>
    <w:p w:rsidR="00000000" w:rsidDel="00000000" w:rsidP="00000000" w:rsidRDefault="00000000" w:rsidRPr="00000000" w14:paraId="00000002">
      <w:pPr>
        <w:jc w:val="center"/>
        <w:rPr>
          <w:b w:val="1"/>
        </w:rPr>
      </w:pPr>
      <w:r w:rsidDel="00000000" w:rsidR="00000000" w:rsidRPr="00000000">
        <w:rPr>
          <w:b w:val="1"/>
          <w:rtl w:val="0"/>
        </w:rPr>
        <w:t xml:space="preserve">Kate Spielmann</w:t>
      </w:r>
    </w:p>
    <w:p w:rsidR="00000000" w:rsidDel="00000000" w:rsidP="00000000" w:rsidRDefault="00000000" w:rsidRPr="00000000" w14:paraId="00000003">
      <w:pPr>
        <w:jc w:val="center"/>
        <w:rPr/>
      </w:pPr>
      <w:r w:rsidDel="00000000" w:rsidR="00000000" w:rsidRPr="00000000">
        <w:rPr>
          <w:b w:val="1"/>
          <w:rtl w:val="0"/>
        </w:rPr>
        <w:t xml:space="preserve">March 28, 2019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ns w:author="Bocinsky, R. Kyle" w:id="1" w:date="2019-04-01T08:12:00Z"/>
        </w:rPr>
      </w:pPr>
      <w:r w:rsidDel="00000000" w:rsidR="00000000" w:rsidRPr="00000000">
        <w:rPr>
          <w:rtl w:val="0"/>
        </w:rPr>
        <w:t xml:space="preserve">1. Division of single taphonomic variable into two or more: Salinas sites, Crow Canyon </w:t>
      </w:r>
      <w:commentRangeStart w:id="0"/>
      <w:r w:rsidDel="00000000" w:rsidR="00000000" w:rsidRPr="00000000">
        <w:rPr>
          <w:rtl w:val="0"/>
        </w:rPr>
        <w:t xml:space="preserve">sites</w:t>
      </w:r>
      <w:ins w:author="Bocinsky, R. Kyle" w:id="0" w:date="2019-04-01T08:21:00Z">
        <w:commentRangeEnd w:id="0"/>
        <w:r w:rsidDel="00000000" w:rsidR="00000000" w:rsidRPr="00000000">
          <w:commentReference w:id="0"/>
        </w:r>
        <w:r w:rsidDel="00000000" w:rsidR="00000000" w:rsidRPr="00000000">
          <w:rPr>
            <w:rtl w:val="0"/>
          </w:rPr>
          <w:t xml:space="preserve"> (March 22, 2018)</w:t>
        </w:r>
      </w:ins>
      <w:r w:rsidDel="00000000" w:rsidR="00000000" w:rsidRPr="00000000">
        <w:rPr>
          <w:rtl w:val="0"/>
        </w:rPr>
        <w:t xml:space="preserve">.</w:t>
      </w:r>
      <w:ins w:author="Bocinsky, R. Kyle" w:id="1" w:date="2019-04-01T08:12:00Z">
        <w:r w:rsidDel="00000000" w:rsidR="00000000" w:rsidRPr="00000000">
          <w:rPr>
            <w:rtl w:val="0"/>
          </w:rPr>
        </w:r>
      </w:ins>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Albert Porter Pueblo Fauna (tDAR ID: 441013)</w:t>
        </w:r>
      </w:ins>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Change w:author="Bocinsky, R. Kyle" w:id="4" w:date="2019-04-01T08:20:00Z">
            <w:rPr>
              <w:b w:val="1"/>
              <w:i w:val="0"/>
              <w:smallCaps w:val="0"/>
              <w:strike w:val="0"/>
              <w:color w:val="212529"/>
              <w:sz w:val="45"/>
              <w:szCs w:val="45"/>
              <w:u w:val="none"/>
              <w:shd w:fill="auto" w:val="clear"/>
              <w:vertAlign w:val="baseline"/>
            </w:rPr>
          </w:rPrChange>
        </w:rPr>
        <w:pPrChange w:author="Bocinsky, R. Kyle" w:id="0" w:date="2019-04-01T08:20:00Z">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pPr>
        </w:pPrChange>
      </w:pPr>
      <w:ins w:author="Bocinsky, R. Kyle" w:id="1" w:date="2019-04-01T08:12:00Z">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Change w:author="Bocinsky, R. Kyle" w:id="2" w:date="2019-04-01T08:20:00Z">
              <w:rPr>
                <w:rFonts w:ascii="Times New Roman" w:cs="Times New Roman" w:eastAsia="Times New Roman" w:hAnsi="Times New Roman"/>
                <w:b w:val="1"/>
                <w:i w:val="0"/>
                <w:smallCaps w:val="0"/>
                <w:strike w:val="0"/>
                <w:color w:val="212529"/>
                <w:sz w:val="45"/>
                <w:szCs w:val="45"/>
                <w:u w:val="none"/>
                <w:shd w:fill="auto" w:val="clear"/>
                <w:vertAlign w:val="baseline"/>
              </w:rPr>
            </w:rPrChange>
          </w:rPr>
          <w:t xml:space="preserve">Bryant Ranch Fauna (tDAR ID: 445467)</w:t>
        </w:r>
        <w:r w:rsidDel="00000000" w:rsidR="00000000" w:rsidRPr="00000000">
          <w:rPr>
            <w:rtl w:val="0"/>
          </w:rPr>
        </w:r>
      </w:ins>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Castle Rock Pueblo Fauna (tDAR ID: 441014)</w:t>
        </w:r>
      </w:ins>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 Quivira Fauna (tDAR ID: 441022)</w:t>
        </w:r>
      </w:ins>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1"/>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Change w:author="Bocinsky, R. Kyle" w:id="5" w:date="2019-04-01T08:20:00Z">
              <w:rPr>
                <w:rFonts w:ascii="Calibri" w:cs="Calibri" w:eastAsia="Calibri" w:hAnsi="Calibri"/>
                <w:b w:val="1"/>
                <w:i w:val="0"/>
                <w:smallCaps w:val="0"/>
                <w:strike w:val="0"/>
                <w:color w:val="000000"/>
                <w:sz w:val="22"/>
                <w:szCs w:val="22"/>
                <w:u w:val="none"/>
                <w:shd w:fill="auto" w:val="clear"/>
                <w:vertAlign w:val="baseline"/>
              </w:rPr>
            </w:rPrChange>
          </w:rPr>
          <w:t xml:space="preserve">Pueblo Blanco Fauna (tDAR ID: 441025)</w:t>
        </w:r>
        <w:r w:rsidDel="00000000" w:rsidR="00000000" w:rsidRPr="00000000">
          <w:rPr>
            <w:rtl w:val="0"/>
          </w:rPr>
        </w:r>
      </w:ins>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1"/>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Change w:author="Bocinsky, R. Kyle" w:id="7" w:date="2019-04-01T08:20:00Z">
              <w:rPr>
                <w:rFonts w:ascii="Calibri" w:cs="Calibri" w:eastAsia="Calibri" w:hAnsi="Calibri"/>
                <w:b w:val="1"/>
                <w:i w:val="0"/>
                <w:smallCaps w:val="0"/>
                <w:strike w:val="0"/>
                <w:color w:val="000000"/>
                <w:sz w:val="22"/>
                <w:szCs w:val="22"/>
                <w:u w:val="none"/>
                <w:shd w:fill="auto" w:val="clear"/>
                <w:vertAlign w:val="baseline"/>
              </w:rPr>
            </w:rPrChange>
          </w:rPr>
          <w:t xml:space="preserve">Pueblo Colorado Fauna (tDAR ID: 441026)</w:t>
        </w:r>
        <w:r w:rsidDel="00000000" w:rsidR="00000000" w:rsidRPr="00000000">
          <w:rPr>
            <w:rtl w:val="0"/>
          </w:rPr>
        </w:r>
      </w:ins>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Quarai Pueblo Fauna (tDAR ID: 441027)</w:t>
        </w:r>
      </w:ins>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Sand Canyon Pueblo Fauna (tDAR ID: 441009)</w:t>
        </w:r>
      </w:ins>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SCARP Fauna (tDAR ID: 445465)</w:t>
        </w:r>
      </w:ins>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Shields Pueblo Fauna (tDAR ID: 441017)</w:t>
        </w:r>
      </w:ins>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Bocinsky, R. Kyle" w:id="1" w:date="2019-04-01T08:12:00Z"/>
          <w:b w:val="0"/>
          <w:i w:val="0"/>
          <w:smallCaps w:val="0"/>
          <w:strike w:val="0"/>
          <w:color w:val="000000"/>
          <w:sz w:val="22"/>
          <w:szCs w:val="22"/>
          <w:u w:val="none"/>
          <w:shd w:fill="auto" w:val="clear"/>
          <w:vertAlign w:val="baseline"/>
        </w:rPr>
      </w:pPr>
      <w:ins w:author="Bocinsky, R. Kyle" w:id="1" w:date="2019-04-01T08:12: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Woods Canyon Pueblo Fauna (tDAR ID: 441018)</w:t>
        </w:r>
      </w:ins>
    </w:p>
    <w:p w:rsidR="00000000" w:rsidDel="00000000" w:rsidP="00000000" w:rsidRDefault="00000000" w:rsidRPr="00000000" w14:paraId="00000011">
      <w:pPr>
        <w:keepNext w:val="0"/>
        <w:keepLines w:val="0"/>
        <w:widowControl w:val="1"/>
        <w:numPr>
          <w:ilvl w:val="0"/>
          <w:numId w:val="2"/>
        </w:numPr>
        <w:spacing w:after="0" w:before="0" w:line="240" w:lineRule="auto"/>
        <w:ind w:left="720" w:right="0" w:hanging="360"/>
        <w:jc w:val="left"/>
        <w:rPr>
          <w:b w:val="0"/>
          <w:i w:val="0"/>
          <w:smallCaps w:val="0"/>
          <w:strike w:val="0"/>
          <w:color w:val="000000"/>
          <w:sz w:val="22"/>
          <w:szCs w:val="22"/>
          <w:u w:val="none"/>
          <w:shd w:fill="auto" w:val="clear"/>
          <w:vertAlign w:val="baseline"/>
          <w:rPrChange w:author="Bocinsky, R. Kyle" w:id="9" w:date="2019-04-01T08:12:00Z">
            <w:rPr/>
          </w:rPrChange>
        </w:rPr>
        <w:pPrChange w:author="Bocinsky, R. Kyle" w:id="0" w:date="2019-04-01T08:12:00Z">
          <w:pPr/>
        </w:pPrChange>
      </w:pPr>
      <w:ins w:author="Bocinsky, R. Kyle" w:id="1" w:date="2019-04-01T08:12:00Z">
        <w:r w:rsidDel="00000000" w:rsidR="00000000" w:rsidRPr="00000000">
          <w:rPr>
            <w:rtl w:val="0"/>
          </w:rPr>
          <w:t xml:space="preserve">Yellow Jacket Pueblo Fauna (tDAR ID: 441021)</w:t>
        </w:r>
      </w:ins>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 taken in February 2019 when investigation of the bone mineral density analysis output indicated that there were 7 sites with very odd distributions of complete, proximal, and distal counts, generally with no count for one of those options.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Homol’ovi III and IV: Feb 18, 2019: acceptance that the % present variable coding had changed over time and did not match the output from the state variable, which probably also changed over time, so unmapped state and % present for both of these datasets in tDAR: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been in touch with Vince, who it turns out did not code either of the Homol'ovi datasets. In the 'coding problems' document he sent for these two datasets, which is uploaded into tDAR and referenced in each of them, he noted the problem that I have just dealt with up close and personally: </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as we already know the portion present variable had the option of 'complete' (14) but that was never used. Instead there are two other variables in both datasets that relate to completeness, state and % present. State is simply complete, fragmentary, and unknown (with a few other unexplained codes but not many) and % present is as you would imagine. The problem that I have dealt with today is that the state and % present values don't jibe:</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 present is coded as both fragmentary and complete under 'state' in HIII and a complete 'state' in HIV is coded as 0 as well as 100 in many cases, 0 % present is also a frequent code for fragmentary. </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 started me down this path is that the portion present doesn't line up with % present either.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Homol’ovis can’t be used in bone mineral density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SCARP and Bryant Ranch: coding keys originally supplied by analyst were incorrect. Mills found the original Masters thesis of the person who did the coding with the keys in the appendix. Provided those to me, with Tiffany’s assistance I deleted the incorrect coding keys from tDAR, uploaded the correct ones and remapped the data for these two sites to the relevant ontologies.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Kite and Frank’s Ruin: February 15, 2019: with assistance from Rautman, who provided the coding key manual used for these sites, was able to identify a mismapping in portion present, which I fixed.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Arroyo Hondo: February 15, 2019: For 'portion present' for Arroyo Hondo in Tiffany’s scans of the original datasheets that there are identified elements for which this variable is left blank (same for unids, but that's not of relevance here). Nothing was actively identified as 'complete' on the original datasheets and I suspected that in many cases the blanks were meant to signify 'complete'  (particularly given the myriad details that were recorded for different fragmentary states). So I changed the blanks to ‘complete’ in a revised version of the dataset and mapped that code to the completeness ontology.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ns w:author="Bocinsky, R. Kyle" w:id="10" w:date="2019-04-01T08:15:00Z"/>
        </w:rPr>
      </w:pPr>
      <w:ins w:author="Bocinsky, R. Kyle" w:id="10" w:date="2019-04-01T08:15:00Z">
        <w:r w:rsidDel="00000000" w:rsidR="00000000" w:rsidRPr="00000000">
          <w:rPr>
            <w:rtl w:val="0"/>
          </w:rPr>
          <w:t xml:space="preserve">6. Grasshopper Pueblo: Bocinsky duplicated this dataset to remove the mapping of the "Size" field to the Taxon ontology.</w:t>
        </w:r>
      </w:ins>
    </w:p>
    <w:p w:rsidR="00000000" w:rsidDel="00000000" w:rsidP="00000000" w:rsidRDefault="00000000" w:rsidRPr="00000000" w14:paraId="00000028">
      <w:pPr>
        <w:rPr>
          <w:ins w:author="Bocinsky, R. Kyle" w:id="10" w:date="2019-04-01T08:15:00Z"/>
        </w:rPr>
      </w:pPr>
      <w:ins w:author="Bocinsky, R. Kyle" w:id="10" w:date="2019-04-01T08:15:00Z">
        <w:r w:rsidDel="00000000" w:rsidR="00000000" w:rsidRPr="00000000">
          <w:rPr>
            <w:rtl w:val="0"/>
          </w:rPr>
        </w:r>
      </w:ins>
    </w:p>
    <w:p w:rsidR="00000000" w:rsidDel="00000000" w:rsidP="00000000" w:rsidRDefault="00000000" w:rsidRPr="00000000" w14:paraId="00000029">
      <w:pPr>
        <w:rPr>
          <w:ins w:author="Bocinsky, R. Kyle" w:id="10" w:date="2019-04-01T08:15:00Z"/>
          <w:rFonts w:ascii="Times New Roman" w:cs="Times New Roman" w:eastAsia="Times New Roman" w:hAnsi="Times New Roman"/>
          <w:sz w:val="24"/>
          <w:szCs w:val="24"/>
        </w:rPr>
      </w:pPr>
      <w:ins w:author="Bocinsky, R. Kyle" w:id="10" w:date="2019-04-01T08:15:00Z">
        <w:r w:rsidDel="00000000" w:rsidR="00000000" w:rsidRPr="00000000">
          <w:rPr>
            <w:rtl w:val="0"/>
          </w:rPr>
          <w:t xml:space="preserve">7. Homolovi IV: Bocinsky </w:t>
        </w:r>
        <w:r w:rsidDel="00000000" w:rsidR="00000000" w:rsidRPr="00000000">
          <w:rPr>
            <w:rFonts w:ascii="Times New Roman" w:cs="Times New Roman" w:eastAsia="Times New Roman" w:hAnsi="Times New Roman"/>
            <w:color w:val="212529"/>
            <w:sz w:val="24"/>
            <w:szCs w:val="24"/>
            <w:highlight w:val="white"/>
            <w:rtl w:val="0"/>
          </w:rPr>
          <w:t xml:space="preserve">unmap the "STATE" variable from the completeness ontology.</w:t>
        </w:r>
        <w:r w:rsidDel="00000000" w:rsidR="00000000" w:rsidRPr="00000000">
          <w:rPr>
            <w:rtl w:val="0"/>
          </w:rPr>
        </w:r>
      </w:ins>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 Spielmann" w:id="0" w:date="2019-03-28T10:24:0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